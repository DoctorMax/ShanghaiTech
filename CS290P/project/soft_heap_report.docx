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BB16" w14:textId="4D90B086" w:rsidR="00B21D8B" w:rsidRDefault="00B27B23" w:rsidP="00B27B23">
      <w:pPr>
        <w:pStyle w:val="1"/>
      </w:pPr>
      <w:r>
        <w:rPr>
          <w:rFonts w:hint="eastAsia"/>
        </w:rPr>
        <w:t>开发思路</w:t>
      </w:r>
    </w:p>
    <w:p w14:paraId="2463BE3B" w14:textId="38B04DB5" w:rsidR="00B27B23" w:rsidRPr="00B27B23" w:rsidRDefault="00B27B23" w:rsidP="00B27B23">
      <w:r w:rsidRPr="00B27B23">
        <w:t>参考</w:t>
      </w:r>
      <w:r>
        <w:rPr>
          <w:rFonts w:hint="eastAsia"/>
        </w:rPr>
        <w:t>文献</w:t>
      </w:r>
      <w:r w:rsidRPr="00B27B23">
        <w:t>：[</w:t>
      </w:r>
      <w:proofErr w:type="gramStart"/>
      <w:r w:rsidRPr="00B27B23">
        <w:t>1]Chazelle</w:t>
      </w:r>
      <w:proofErr w:type="gramEnd"/>
      <w:r w:rsidRPr="00B27B23">
        <w:t>, Bernard. The soft heap: an approximate priority queue with optimal error rate[J]. Journal of the ACM, 2000, 47(6):1012-1027.</w:t>
      </w:r>
    </w:p>
    <w:p w14:paraId="68553832" w14:textId="1F3C9B47" w:rsidR="00B27B23" w:rsidRPr="00B27B23" w:rsidRDefault="00B27B23" w:rsidP="00B27B23">
      <w:r>
        <w:rPr>
          <w:rFonts w:hint="eastAsia"/>
        </w:rPr>
        <w:t>本代码</w:t>
      </w:r>
      <w:r w:rsidRPr="00B27B23">
        <w:t>参考原</w:t>
      </w:r>
      <w:r>
        <w:rPr>
          <w:rFonts w:hint="eastAsia"/>
        </w:rPr>
        <w:t>算法</w:t>
      </w:r>
      <w:r w:rsidRPr="00B27B23">
        <w:t>作者</w:t>
      </w:r>
      <w:r>
        <w:rPr>
          <w:rFonts w:hint="eastAsia"/>
        </w:rPr>
        <w:t>论文中</w:t>
      </w:r>
      <w:r w:rsidRPr="00B27B23">
        <w:t>提供的C源码进行实现</w:t>
      </w:r>
      <w:r>
        <w:rPr>
          <w:rFonts w:hint="eastAsia"/>
        </w:rPr>
        <w:t>。</w:t>
      </w:r>
    </w:p>
    <w:p w14:paraId="20A7086F" w14:textId="7D3CAE30" w:rsidR="00B27B23" w:rsidRPr="00B27B23" w:rsidRDefault="001F2A01" w:rsidP="001F2A01">
      <w:pPr>
        <w:pStyle w:val="2"/>
      </w:pPr>
      <w:r>
        <w:rPr>
          <w:rFonts w:hint="eastAsia"/>
        </w:rPr>
        <w:t>基本</w:t>
      </w:r>
      <w:r w:rsidR="00B27B23" w:rsidRPr="00B27B23">
        <w:t>数据结构</w:t>
      </w:r>
    </w:p>
    <w:p w14:paraId="42FB3D80" w14:textId="789312C7" w:rsidR="00B27B23" w:rsidRPr="00B27B23" w:rsidRDefault="00B27B23" w:rsidP="00B27B23">
      <w:r w:rsidRPr="00B27B23">
        <w:t xml:space="preserve">// 每个node的list中的元素的数据类型，item list </w:t>
      </w:r>
      <w:r w:rsidR="00135BC9">
        <w:rPr>
          <w:rFonts w:hint="eastAsia"/>
        </w:rPr>
        <w:t>node</w:t>
      </w:r>
    </w:p>
    <w:p w14:paraId="24B4016A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 xml:space="preserve">class </w:t>
      </w:r>
      <w:proofErr w:type="spellStart"/>
      <w:r w:rsidRPr="00135BC9">
        <w:rPr>
          <w:b/>
          <w:bCs/>
        </w:rPr>
        <w:t>itemListNode</w:t>
      </w:r>
      <w:proofErr w:type="spellEnd"/>
    </w:p>
    <w:p w14:paraId="28A7069E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{</w:t>
      </w:r>
    </w:p>
    <w:p w14:paraId="2AB59D56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public:</w:t>
      </w:r>
    </w:p>
    <w:p w14:paraId="1461C017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    //这个key是真实值，不会变化的真实值</w:t>
      </w:r>
    </w:p>
    <w:p w14:paraId="0512EFA7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    int key;</w:t>
      </w:r>
    </w:p>
    <w:p w14:paraId="42807D1C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 xml:space="preserve">    </w:t>
      </w:r>
      <w:proofErr w:type="spellStart"/>
      <w:r w:rsidRPr="00135BC9">
        <w:rPr>
          <w:b/>
          <w:bCs/>
        </w:rPr>
        <w:t>itemListNode</w:t>
      </w:r>
      <w:proofErr w:type="spellEnd"/>
      <w:r w:rsidRPr="00135BC9">
        <w:rPr>
          <w:b/>
          <w:bCs/>
        </w:rPr>
        <w:t xml:space="preserve"> *next;</w:t>
      </w:r>
    </w:p>
    <w:p w14:paraId="564C71CA" w14:textId="77777777" w:rsidR="00135BC9" w:rsidRPr="00135BC9" w:rsidRDefault="00135BC9" w:rsidP="00135BC9">
      <w:pPr>
        <w:rPr>
          <w:b/>
          <w:bCs/>
        </w:rPr>
      </w:pPr>
      <w:r w:rsidRPr="00135BC9">
        <w:rPr>
          <w:b/>
          <w:bCs/>
        </w:rPr>
        <w:t>};</w:t>
      </w:r>
    </w:p>
    <w:p w14:paraId="3E84ED14" w14:textId="77777777" w:rsidR="00135BC9" w:rsidRPr="00135BC9" w:rsidRDefault="00135BC9" w:rsidP="00135BC9">
      <w:r w:rsidRPr="00135BC9">
        <w:t xml:space="preserve">// </w:t>
      </w:r>
      <w:proofErr w:type="gramStart"/>
      <w:r w:rsidRPr="00135BC9">
        <w:t>软堆的</w:t>
      </w:r>
      <w:proofErr w:type="gramEnd"/>
      <w:r w:rsidRPr="00135BC9">
        <w:t>节点node的数据类型</w:t>
      </w:r>
    </w:p>
    <w:p w14:paraId="0C87FB53" w14:textId="77777777" w:rsidR="00135BC9" w:rsidRPr="00135BC9" w:rsidRDefault="00135BC9" w:rsidP="00135BC9">
      <w:r w:rsidRPr="00135BC9">
        <w:rPr>
          <w:b/>
          <w:bCs/>
        </w:rPr>
        <w:t>class</w:t>
      </w:r>
      <w:r w:rsidRPr="00135BC9">
        <w:t xml:space="preserve"> node</w:t>
      </w:r>
    </w:p>
    <w:p w14:paraId="57C15792" w14:textId="77777777" w:rsidR="00135BC9" w:rsidRPr="00135BC9" w:rsidRDefault="00135BC9" w:rsidP="00135BC9">
      <w:r w:rsidRPr="00135BC9">
        <w:t>{</w:t>
      </w:r>
    </w:p>
    <w:p w14:paraId="2F4973A0" w14:textId="77777777" w:rsidR="00135BC9" w:rsidRPr="00135BC9" w:rsidRDefault="00135BC9" w:rsidP="00135BC9">
      <w:r w:rsidRPr="00135BC9">
        <w:rPr>
          <w:b/>
          <w:bCs/>
        </w:rPr>
        <w:t>public:</w:t>
      </w:r>
    </w:p>
    <w:p w14:paraId="2FE59712" w14:textId="77777777" w:rsidR="00135BC9" w:rsidRPr="00135BC9" w:rsidRDefault="00135BC9" w:rsidP="00135BC9">
      <w:r w:rsidRPr="00135BC9">
        <w:t>    //</w:t>
      </w:r>
      <w:proofErr w:type="spellStart"/>
      <w:r w:rsidRPr="00135BC9">
        <w:t>ckey</w:t>
      </w:r>
      <w:proofErr w:type="spellEnd"/>
      <w:r w:rsidRPr="00135BC9">
        <w:t>的意思是common key，近似值，是这个node的list中所有元素的key的一个上界，可以变</w:t>
      </w:r>
    </w:p>
    <w:p w14:paraId="15E14E21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</w:t>
      </w:r>
      <w:proofErr w:type="spellStart"/>
      <w:r w:rsidRPr="00135BC9">
        <w:t>ckey</w:t>
      </w:r>
      <w:proofErr w:type="spellEnd"/>
      <w:r w:rsidRPr="00135BC9">
        <w:t>;</w:t>
      </w:r>
    </w:p>
    <w:p w14:paraId="7F7F117D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rank;</w:t>
      </w:r>
    </w:p>
    <w:p w14:paraId="48CEEFE1" w14:textId="77777777" w:rsidR="00135BC9" w:rsidRPr="00135BC9" w:rsidRDefault="00135BC9" w:rsidP="00135BC9">
      <w:r w:rsidRPr="00135BC9">
        <w:t>    // 这个技巧用于将高度数的节点表示为二叉节点</w:t>
      </w:r>
    </w:p>
    <w:p w14:paraId="45D5742A" w14:textId="77777777" w:rsidR="00135BC9" w:rsidRPr="00135BC9" w:rsidRDefault="00135BC9" w:rsidP="00135BC9">
      <w:r w:rsidRPr="00135BC9">
        <w:t>    // node是一个rank-1的软队列的根节点</w:t>
      </w:r>
    </w:p>
    <w:p w14:paraId="28D6388A" w14:textId="77777777" w:rsidR="00135BC9" w:rsidRPr="00135BC9" w:rsidRDefault="00135BC9" w:rsidP="00135BC9">
      <w:r w:rsidRPr="00135BC9">
        <w:t>    // 软队列是指从root往next走，不管child</w:t>
      </w:r>
    </w:p>
    <w:p w14:paraId="3D43D256" w14:textId="77777777" w:rsidR="00135BC9" w:rsidRPr="00135BC9" w:rsidRDefault="00135BC9" w:rsidP="00135BC9">
      <w:r w:rsidRPr="00135BC9">
        <w:t>    node *next;</w:t>
      </w:r>
    </w:p>
    <w:p w14:paraId="6DE8FCAA" w14:textId="77777777" w:rsidR="00135BC9" w:rsidRPr="00135BC9" w:rsidRDefault="00135BC9" w:rsidP="00135BC9">
      <w:r w:rsidRPr="00135BC9">
        <w:t>    // 子节点的rank比node的rank小1</w:t>
      </w:r>
    </w:p>
    <w:p w14:paraId="1E31F448" w14:textId="77777777" w:rsidR="00135BC9" w:rsidRPr="00135BC9" w:rsidRDefault="00135BC9" w:rsidP="00135BC9">
      <w:r w:rsidRPr="00135BC9">
        <w:t>    node *child;</w:t>
      </w:r>
    </w:p>
    <w:p w14:paraId="7D751EA2" w14:textId="77777777" w:rsidR="00135BC9" w:rsidRPr="00135BC9" w:rsidRDefault="00135BC9" w:rsidP="00135BC9">
      <w:r w:rsidRPr="00135BC9">
        <w:t>    // next的</w:t>
      </w:r>
      <w:proofErr w:type="spellStart"/>
      <w:r w:rsidRPr="00135BC9">
        <w:t>ckey</w:t>
      </w:r>
      <w:proofErr w:type="spellEnd"/>
      <w:r w:rsidRPr="00135BC9">
        <w:t>要保证比child的</w:t>
      </w:r>
      <w:proofErr w:type="spellStart"/>
      <w:r w:rsidRPr="00135BC9">
        <w:t>ckey</w:t>
      </w:r>
      <w:proofErr w:type="spellEnd"/>
      <w:r w:rsidRPr="00135BC9">
        <w:t>小</w:t>
      </w:r>
    </w:p>
    <w:p w14:paraId="11251AB3" w14:textId="77777777" w:rsidR="00135BC9" w:rsidRPr="00135BC9" w:rsidRDefault="00135BC9" w:rsidP="00135BC9">
      <w:r w:rsidRPr="00135BC9">
        <w:t>    // node的list的头一个节点</w:t>
      </w:r>
    </w:p>
    <w:p w14:paraId="577E0397" w14:textId="77777777" w:rsidR="00135BC9" w:rsidRPr="00135BC9" w:rsidRDefault="00135BC9" w:rsidP="00135BC9">
      <w:r w:rsidRPr="00135BC9">
        <w:t xml:space="preserve">    </w:t>
      </w:r>
      <w:proofErr w:type="spellStart"/>
      <w:r w:rsidRPr="00135BC9">
        <w:t>itemListNode</w:t>
      </w:r>
      <w:proofErr w:type="spellEnd"/>
      <w:r w:rsidRPr="00135BC9">
        <w:t xml:space="preserve"> *</w:t>
      </w:r>
      <w:proofErr w:type="spellStart"/>
      <w:r w:rsidRPr="00135BC9">
        <w:t>il</w:t>
      </w:r>
      <w:proofErr w:type="spellEnd"/>
      <w:r w:rsidRPr="00135BC9">
        <w:t>;</w:t>
      </w:r>
    </w:p>
    <w:p w14:paraId="185CAB66" w14:textId="77777777" w:rsidR="00135BC9" w:rsidRPr="00135BC9" w:rsidRDefault="00135BC9" w:rsidP="00135BC9">
      <w:r w:rsidRPr="00135BC9">
        <w:t>    // node的list的尾节点</w:t>
      </w:r>
    </w:p>
    <w:p w14:paraId="36281EFA" w14:textId="77777777" w:rsidR="00135BC9" w:rsidRPr="00135BC9" w:rsidRDefault="00135BC9" w:rsidP="00135BC9">
      <w:r w:rsidRPr="00135BC9">
        <w:t xml:space="preserve">    </w:t>
      </w:r>
      <w:proofErr w:type="spellStart"/>
      <w:r w:rsidRPr="00135BC9">
        <w:t>itemListNode</w:t>
      </w:r>
      <w:proofErr w:type="spellEnd"/>
      <w:r w:rsidRPr="00135BC9">
        <w:t xml:space="preserve"> *</w:t>
      </w:r>
      <w:proofErr w:type="spellStart"/>
      <w:r w:rsidRPr="00135BC9">
        <w:t>il_tail</w:t>
      </w:r>
      <w:proofErr w:type="spellEnd"/>
      <w:r w:rsidRPr="00135BC9">
        <w:t>;</w:t>
      </w:r>
    </w:p>
    <w:p w14:paraId="3C393C21" w14:textId="77777777" w:rsidR="00135BC9" w:rsidRPr="00135BC9" w:rsidRDefault="00135BC9" w:rsidP="00135BC9">
      <w:r w:rsidRPr="00135BC9">
        <w:t xml:space="preserve">    </w:t>
      </w:r>
      <w:proofErr w:type="gramStart"/>
      <w:r w:rsidRPr="00135BC9">
        <w:t>node(</w:t>
      </w:r>
      <w:proofErr w:type="gramEnd"/>
      <w:r w:rsidRPr="00135BC9">
        <w:t>)</w:t>
      </w:r>
    </w:p>
    <w:p w14:paraId="7AC4999F" w14:textId="77777777" w:rsidR="00135BC9" w:rsidRPr="00135BC9" w:rsidRDefault="00135BC9" w:rsidP="00135BC9">
      <w:r w:rsidRPr="00135BC9">
        <w:t>    {</w:t>
      </w:r>
    </w:p>
    <w:p w14:paraId="63466E95" w14:textId="77777777" w:rsidR="00135BC9" w:rsidRPr="00135BC9" w:rsidRDefault="00135BC9" w:rsidP="00135BC9"/>
    <w:p w14:paraId="200D33DB" w14:textId="77777777" w:rsidR="00135BC9" w:rsidRPr="00135BC9" w:rsidRDefault="00135BC9" w:rsidP="00135BC9">
      <w:r w:rsidRPr="00135BC9">
        <w:t>        next = NULL;</w:t>
      </w:r>
    </w:p>
    <w:p w14:paraId="358B1759" w14:textId="77777777" w:rsidR="00135BC9" w:rsidRPr="00135BC9" w:rsidRDefault="00135BC9" w:rsidP="00135BC9">
      <w:r w:rsidRPr="00135BC9">
        <w:t>        child = NULL;</w:t>
      </w:r>
    </w:p>
    <w:p w14:paraId="340B936A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il</w:t>
      </w:r>
      <w:proofErr w:type="spellEnd"/>
      <w:r w:rsidRPr="00135BC9">
        <w:t xml:space="preserve"> = NULL;</w:t>
      </w:r>
    </w:p>
    <w:p w14:paraId="3B231A6E" w14:textId="77777777" w:rsidR="00135BC9" w:rsidRPr="00135BC9" w:rsidRDefault="00135BC9" w:rsidP="00135BC9">
      <w:r w:rsidRPr="00135BC9">
        <w:lastRenderedPageBreak/>
        <w:t xml:space="preserve">        </w:t>
      </w:r>
      <w:proofErr w:type="spellStart"/>
      <w:r w:rsidRPr="00135BC9">
        <w:t>il_tail</w:t>
      </w:r>
      <w:proofErr w:type="spellEnd"/>
      <w:r w:rsidRPr="00135BC9">
        <w:t xml:space="preserve"> = NULL;</w:t>
      </w:r>
    </w:p>
    <w:p w14:paraId="4CB9CE65" w14:textId="77777777" w:rsidR="00135BC9" w:rsidRPr="00135BC9" w:rsidRDefault="00135BC9" w:rsidP="00135BC9">
      <w:r w:rsidRPr="00135BC9">
        <w:t>        rank = 0;</w:t>
      </w:r>
    </w:p>
    <w:p w14:paraId="0F2FC9C4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ckey</w:t>
      </w:r>
      <w:proofErr w:type="spellEnd"/>
      <w:r w:rsidRPr="00135BC9">
        <w:t xml:space="preserve"> = 0;</w:t>
      </w:r>
    </w:p>
    <w:p w14:paraId="375C2C36" w14:textId="77777777" w:rsidR="00135BC9" w:rsidRPr="00135BC9" w:rsidRDefault="00135BC9" w:rsidP="00135BC9">
      <w:r w:rsidRPr="00135BC9">
        <w:t>    }</w:t>
      </w:r>
    </w:p>
    <w:p w14:paraId="6618DC72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bool</w:t>
      </w:r>
      <w:r w:rsidRPr="00135BC9">
        <w:t xml:space="preserve"> </w:t>
      </w:r>
      <w:proofErr w:type="spellStart"/>
      <w:proofErr w:type="gramStart"/>
      <w:r w:rsidRPr="00135BC9">
        <w:t>isLeaf</w:t>
      </w:r>
      <w:proofErr w:type="spellEnd"/>
      <w:r w:rsidRPr="00135BC9">
        <w:t>(</w:t>
      </w:r>
      <w:proofErr w:type="gramEnd"/>
      <w:r w:rsidRPr="00135BC9">
        <w:t>)</w:t>
      </w:r>
    </w:p>
    <w:p w14:paraId="62CDF088" w14:textId="77777777" w:rsidR="00135BC9" w:rsidRPr="00135BC9" w:rsidRDefault="00135BC9" w:rsidP="00135BC9">
      <w:r w:rsidRPr="00135BC9">
        <w:t>    {</w:t>
      </w:r>
    </w:p>
    <w:p w14:paraId="1191798F" w14:textId="77777777" w:rsidR="00135BC9" w:rsidRPr="00135BC9" w:rsidRDefault="00135BC9" w:rsidP="00135BC9">
      <w:r w:rsidRPr="00135BC9">
        <w:t xml:space="preserve">        </w:t>
      </w:r>
      <w:r w:rsidRPr="00135BC9">
        <w:rPr>
          <w:b/>
          <w:bCs/>
        </w:rPr>
        <w:t>if</w:t>
      </w:r>
      <w:r w:rsidRPr="00135BC9">
        <w:t xml:space="preserve"> (next == NULL &amp;&amp; child == NULL)</w:t>
      </w:r>
    </w:p>
    <w:p w14:paraId="14F128DC" w14:textId="77777777" w:rsidR="00135BC9" w:rsidRPr="00135BC9" w:rsidRDefault="00135BC9" w:rsidP="00135BC9">
      <w:r w:rsidRPr="00135BC9">
        <w:t>        {</w:t>
      </w:r>
    </w:p>
    <w:p w14:paraId="02B94576" w14:textId="77777777" w:rsidR="00135BC9" w:rsidRPr="00135BC9" w:rsidRDefault="00135BC9" w:rsidP="00135BC9">
      <w:r w:rsidRPr="00135BC9">
        <w:t xml:space="preserve">            </w:t>
      </w:r>
      <w:r w:rsidRPr="00135BC9">
        <w:rPr>
          <w:b/>
          <w:bCs/>
        </w:rPr>
        <w:t>return</w:t>
      </w:r>
      <w:r w:rsidRPr="00135BC9">
        <w:t xml:space="preserve"> true;</w:t>
      </w:r>
    </w:p>
    <w:p w14:paraId="18AA6290" w14:textId="77777777" w:rsidR="00135BC9" w:rsidRPr="00135BC9" w:rsidRDefault="00135BC9" w:rsidP="00135BC9">
      <w:r w:rsidRPr="00135BC9">
        <w:t>        }</w:t>
      </w:r>
    </w:p>
    <w:p w14:paraId="5B93E59C" w14:textId="77777777" w:rsidR="00135BC9" w:rsidRPr="00135BC9" w:rsidRDefault="00135BC9" w:rsidP="00135BC9">
      <w:r w:rsidRPr="00135BC9">
        <w:t xml:space="preserve">        </w:t>
      </w:r>
      <w:r w:rsidRPr="00135BC9">
        <w:rPr>
          <w:b/>
          <w:bCs/>
        </w:rPr>
        <w:t>else</w:t>
      </w:r>
    </w:p>
    <w:p w14:paraId="53DC8476" w14:textId="77777777" w:rsidR="00135BC9" w:rsidRPr="00135BC9" w:rsidRDefault="00135BC9" w:rsidP="00135BC9">
      <w:r w:rsidRPr="00135BC9">
        <w:t>        {</w:t>
      </w:r>
    </w:p>
    <w:p w14:paraId="4DD28732" w14:textId="77777777" w:rsidR="00135BC9" w:rsidRPr="00135BC9" w:rsidRDefault="00135BC9" w:rsidP="00135BC9">
      <w:r w:rsidRPr="00135BC9">
        <w:t xml:space="preserve">            </w:t>
      </w:r>
      <w:r w:rsidRPr="00135BC9">
        <w:rPr>
          <w:b/>
          <w:bCs/>
        </w:rPr>
        <w:t>return</w:t>
      </w:r>
      <w:r w:rsidRPr="00135BC9">
        <w:t xml:space="preserve"> false;</w:t>
      </w:r>
    </w:p>
    <w:p w14:paraId="20996B53" w14:textId="77777777" w:rsidR="00135BC9" w:rsidRPr="00135BC9" w:rsidRDefault="00135BC9" w:rsidP="00135BC9">
      <w:r w:rsidRPr="00135BC9">
        <w:t>        }</w:t>
      </w:r>
    </w:p>
    <w:p w14:paraId="38B700AE" w14:textId="77777777" w:rsidR="00135BC9" w:rsidRPr="00135BC9" w:rsidRDefault="00135BC9" w:rsidP="00135BC9">
      <w:r w:rsidRPr="00135BC9">
        <w:t>    }</w:t>
      </w:r>
    </w:p>
    <w:p w14:paraId="5FA1EF85" w14:textId="2D9CF812" w:rsidR="00135BC9" w:rsidRDefault="00135BC9" w:rsidP="00135BC9">
      <w:r w:rsidRPr="00135BC9">
        <w:t>};</w:t>
      </w:r>
    </w:p>
    <w:p w14:paraId="63F1289D" w14:textId="77777777" w:rsidR="00135BC9" w:rsidRPr="00135BC9" w:rsidRDefault="00135BC9" w:rsidP="00135BC9">
      <w:r w:rsidRPr="00135BC9">
        <w:t>// 优先队列中最顶层的数据结构，各自指向根节点，head之间是双向list。</w:t>
      </w:r>
      <w:proofErr w:type="spellStart"/>
      <w:r w:rsidRPr="00135BC9">
        <w:t>headlist</w:t>
      </w:r>
      <w:proofErr w:type="spellEnd"/>
      <w:r w:rsidRPr="00135BC9">
        <w:t>是根据rank值进行从小到大排序的</w:t>
      </w:r>
    </w:p>
    <w:p w14:paraId="35AFEAF9" w14:textId="77777777" w:rsidR="00135BC9" w:rsidRPr="00135BC9" w:rsidRDefault="00135BC9" w:rsidP="00135BC9">
      <w:r w:rsidRPr="00135BC9">
        <w:rPr>
          <w:b/>
          <w:bCs/>
        </w:rPr>
        <w:t>class</w:t>
      </w:r>
      <w:r w:rsidRPr="00135BC9">
        <w:t xml:space="preserve"> head</w:t>
      </w:r>
    </w:p>
    <w:p w14:paraId="38D6276D" w14:textId="77777777" w:rsidR="00135BC9" w:rsidRPr="00135BC9" w:rsidRDefault="00135BC9" w:rsidP="00135BC9">
      <w:r w:rsidRPr="00135BC9">
        <w:t>{</w:t>
      </w:r>
    </w:p>
    <w:p w14:paraId="0AB359B1" w14:textId="77777777" w:rsidR="00135BC9" w:rsidRPr="00135BC9" w:rsidRDefault="00135BC9" w:rsidP="00135BC9">
      <w:r w:rsidRPr="00135BC9">
        <w:rPr>
          <w:b/>
          <w:bCs/>
        </w:rPr>
        <w:t>public:</w:t>
      </w:r>
    </w:p>
    <w:p w14:paraId="1D848DA8" w14:textId="77777777" w:rsidR="00135BC9" w:rsidRPr="00135BC9" w:rsidRDefault="00135BC9" w:rsidP="00135BC9">
      <w:r w:rsidRPr="00135BC9">
        <w:t>    // 这个rank同根节点的rank</w:t>
      </w:r>
    </w:p>
    <w:p w14:paraId="013B1BE9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rank;</w:t>
      </w:r>
    </w:p>
    <w:p w14:paraId="53AA5DC2" w14:textId="77777777" w:rsidR="00135BC9" w:rsidRPr="00135BC9" w:rsidRDefault="00135BC9" w:rsidP="00135BC9">
      <w:r w:rsidRPr="00135BC9">
        <w:t>    head *next;</w:t>
      </w:r>
    </w:p>
    <w:p w14:paraId="49DBCA72" w14:textId="77777777" w:rsidR="00135BC9" w:rsidRPr="00135BC9" w:rsidRDefault="00135BC9" w:rsidP="00135BC9">
      <w:r w:rsidRPr="00135BC9">
        <w:t>    head *</w:t>
      </w:r>
      <w:proofErr w:type="spellStart"/>
      <w:r w:rsidRPr="00135BC9">
        <w:t>prev</w:t>
      </w:r>
      <w:proofErr w:type="spellEnd"/>
      <w:r w:rsidRPr="00135BC9">
        <w:t>;</w:t>
      </w:r>
    </w:p>
    <w:p w14:paraId="0FF25D18" w14:textId="77777777" w:rsidR="00135BC9" w:rsidRPr="00135BC9" w:rsidRDefault="00135BC9" w:rsidP="00135BC9">
      <w:r w:rsidRPr="00135BC9">
        <w:t>    // 指向根节点</w:t>
      </w:r>
    </w:p>
    <w:p w14:paraId="5FEA27DA" w14:textId="77777777" w:rsidR="00135BC9" w:rsidRPr="00135BC9" w:rsidRDefault="00135BC9" w:rsidP="00135BC9">
      <w:r w:rsidRPr="00135BC9">
        <w:t>    node *queue;</w:t>
      </w:r>
    </w:p>
    <w:p w14:paraId="3507B0A2" w14:textId="77777777" w:rsidR="00135BC9" w:rsidRPr="00135BC9" w:rsidRDefault="00135BC9" w:rsidP="00135BC9">
      <w:r w:rsidRPr="00135BC9">
        <w:t>    // 指向在head list中，排在当前head后面（和自身）的head中，其根节点</w:t>
      </w:r>
      <w:proofErr w:type="spellStart"/>
      <w:r w:rsidRPr="00135BC9">
        <w:t>ckey</w:t>
      </w:r>
      <w:proofErr w:type="spellEnd"/>
      <w:r w:rsidRPr="00135BC9">
        <w:t>最小的head</w:t>
      </w:r>
    </w:p>
    <w:p w14:paraId="031019E9" w14:textId="77777777" w:rsidR="00135BC9" w:rsidRPr="00135BC9" w:rsidRDefault="00135BC9" w:rsidP="00135BC9">
      <w:r w:rsidRPr="00135BC9">
        <w:t>    head *</w:t>
      </w:r>
      <w:proofErr w:type="spellStart"/>
      <w:r w:rsidRPr="00135BC9">
        <w:t>suffix_min</w:t>
      </w:r>
      <w:proofErr w:type="spellEnd"/>
      <w:r w:rsidRPr="00135BC9">
        <w:t>;</w:t>
      </w:r>
    </w:p>
    <w:p w14:paraId="1BBEB811" w14:textId="77777777" w:rsidR="00135BC9" w:rsidRPr="00135BC9" w:rsidRDefault="00135BC9" w:rsidP="00135BC9">
      <w:r w:rsidRPr="00135BC9">
        <w:t xml:space="preserve">    </w:t>
      </w:r>
      <w:proofErr w:type="gramStart"/>
      <w:r w:rsidRPr="00135BC9">
        <w:t>head(</w:t>
      </w:r>
      <w:proofErr w:type="gramEnd"/>
      <w:r w:rsidRPr="00135BC9">
        <w:t>)</w:t>
      </w:r>
    </w:p>
    <w:p w14:paraId="7EA83566" w14:textId="77777777" w:rsidR="00135BC9" w:rsidRPr="00135BC9" w:rsidRDefault="00135BC9" w:rsidP="00135BC9">
      <w:r w:rsidRPr="00135BC9">
        <w:t>    {</w:t>
      </w:r>
    </w:p>
    <w:p w14:paraId="16157701" w14:textId="77777777" w:rsidR="00135BC9" w:rsidRPr="00135BC9" w:rsidRDefault="00135BC9" w:rsidP="00135BC9"/>
    <w:p w14:paraId="50831909" w14:textId="77777777" w:rsidR="00135BC9" w:rsidRPr="00135BC9" w:rsidRDefault="00135BC9" w:rsidP="00135BC9">
      <w:r w:rsidRPr="00135BC9">
        <w:t>        queue = NULL;</w:t>
      </w:r>
    </w:p>
    <w:p w14:paraId="50644689" w14:textId="77777777" w:rsidR="00135BC9" w:rsidRPr="00135BC9" w:rsidRDefault="00135BC9" w:rsidP="00135BC9">
      <w:r w:rsidRPr="00135BC9">
        <w:t>        next = NULL;</w:t>
      </w:r>
    </w:p>
    <w:p w14:paraId="31F2CE90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prev</w:t>
      </w:r>
      <w:proofErr w:type="spellEnd"/>
      <w:r w:rsidRPr="00135BC9">
        <w:t xml:space="preserve"> = NULL;</w:t>
      </w:r>
    </w:p>
    <w:p w14:paraId="4AEB2727" w14:textId="77777777" w:rsidR="00135BC9" w:rsidRPr="00135BC9" w:rsidRDefault="00135BC9" w:rsidP="00135BC9">
      <w:r w:rsidRPr="00135BC9">
        <w:t xml:space="preserve">        </w:t>
      </w:r>
      <w:proofErr w:type="spellStart"/>
      <w:r w:rsidRPr="00135BC9">
        <w:t>suffix_min</w:t>
      </w:r>
      <w:proofErr w:type="spellEnd"/>
      <w:r w:rsidRPr="00135BC9">
        <w:t xml:space="preserve"> = NULL;</w:t>
      </w:r>
    </w:p>
    <w:p w14:paraId="3A49EFE4" w14:textId="77777777" w:rsidR="00135BC9" w:rsidRPr="00135BC9" w:rsidRDefault="00135BC9" w:rsidP="00135BC9">
      <w:r w:rsidRPr="00135BC9">
        <w:t>        rank = 0;</w:t>
      </w:r>
    </w:p>
    <w:p w14:paraId="4184C6CF" w14:textId="77777777" w:rsidR="00135BC9" w:rsidRPr="00135BC9" w:rsidRDefault="00135BC9" w:rsidP="00135BC9">
      <w:r w:rsidRPr="00135BC9">
        <w:t>    }</w:t>
      </w:r>
    </w:p>
    <w:p w14:paraId="5B616299" w14:textId="5E32F944" w:rsidR="00135BC9" w:rsidRDefault="00135BC9" w:rsidP="00B27B23">
      <w:pPr>
        <w:rPr>
          <w:rFonts w:hint="eastAsia"/>
        </w:rPr>
      </w:pPr>
      <w:r w:rsidRPr="00135BC9">
        <w:t>};</w:t>
      </w:r>
    </w:p>
    <w:p w14:paraId="214E2E4E" w14:textId="407B75C2" w:rsidR="00B27B23" w:rsidRPr="00B27B23" w:rsidRDefault="00B27B23" w:rsidP="00B27B23">
      <w:r w:rsidRPr="00B27B23">
        <w:t xml:space="preserve">// </w:t>
      </w:r>
      <w:proofErr w:type="gramStart"/>
      <w:r w:rsidRPr="00B27B23">
        <w:t>软堆的</w:t>
      </w:r>
      <w:proofErr w:type="gramEnd"/>
      <w:r w:rsidRPr="00B27B23">
        <w:t>数据结构，指由许多head带领的一系列</w:t>
      </w:r>
      <w:r w:rsidR="001F2A01">
        <w:rPr>
          <w:rFonts w:hint="eastAsia"/>
        </w:rPr>
        <w:t>软序列</w:t>
      </w:r>
    </w:p>
    <w:p w14:paraId="0F305C5D" w14:textId="77777777" w:rsidR="00135BC9" w:rsidRPr="00135BC9" w:rsidRDefault="00135BC9" w:rsidP="00135BC9">
      <w:r w:rsidRPr="00135BC9">
        <w:rPr>
          <w:b/>
          <w:bCs/>
        </w:rPr>
        <w:t>class</w:t>
      </w:r>
      <w:r w:rsidRPr="00135BC9">
        <w:t xml:space="preserve"> </w:t>
      </w:r>
      <w:proofErr w:type="spellStart"/>
      <w:r w:rsidRPr="00135BC9">
        <w:t>softHeap</w:t>
      </w:r>
      <w:proofErr w:type="spellEnd"/>
    </w:p>
    <w:p w14:paraId="4D541D32" w14:textId="77777777" w:rsidR="00135BC9" w:rsidRPr="00135BC9" w:rsidRDefault="00135BC9" w:rsidP="00135BC9">
      <w:r w:rsidRPr="00135BC9">
        <w:t>{</w:t>
      </w:r>
    </w:p>
    <w:p w14:paraId="2EF0F6F5" w14:textId="77777777" w:rsidR="00135BC9" w:rsidRPr="00135BC9" w:rsidRDefault="00135BC9" w:rsidP="00135BC9">
      <w:r w:rsidRPr="00135BC9">
        <w:rPr>
          <w:b/>
          <w:bCs/>
        </w:rPr>
        <w:t>public:</w:t>
      </w:r>
    </w:p>
    <w:p w14:paraId="6D3EEF24" w14:textId="77777777" w:rsidR="00135BC9" w:rsidRPr="00135BC9" w:rsidRDefault="00135BC9" w:rsidP="00135BC9">
      <w:r w:rsidRPr="00135BC9">
        <w:lastRenderedPageBreak/>
        <w:t xml:space="preserve">    // </w:t>
      </w:r>
      <w:proofErr w:type="spellStart"/>
      <w:r w:rsidRPr="00135BC9">
        <w:t>headlist</w:t>
      </w:r>
      <w:proofErr w:type="spellEnd"/>
      <w:r w:rsidRPr="00135BC9">
        <w:t>因为是双向链表，所以header是链表的头</w:t>
      </w:r>
    </w:p>
    <w:p w14:paraId="226925A0" w14:textId="77777777" w:rsidR="00135BC9" w:rsidRPr="00135BC9" w:rsidRDefault="00135BC9" w:rsidP="00135BC9">
      <w:r w:rsidRPr="00135BC9">
        <w:t>    head *header;</w:t>
      </w:r>
    </w:p>
    <w:p w14:paraId="36D5342E" w14:textId="77777777" w:rsidR="00135BC9" w:rsidRPr="00135BC9" w:rsidRDefault="00135BC9" w:rsidP="00135BC9">
      <w:r w:rsidRPr="00135BC9">
        <w:t xml:space="preserve">    // </w:t>
      </w:r>
      <w:proofErr w:type="spellStart"/>
      <w:r w:rsidRPr="00135BC9">
        <w:t>headlist</w:t>
      </w:r>
      <w:proofErr w:type="spellEnd"/>
      <w:r w:rsidRPr="00135BC9">
        <w:t>的链表尾</w:t>
      </w:r>
    </w:p>
    <w:p w14:paraId="2C3FA65F" w14:textId="77777777" w:rsidR="00135BC9" w:rsidRPr="00135BC9" w:rsidRDefault="00135BC9" w:rsidP="00135BC9">
      <w:r w:rsidRPr="00135BC9">
        <w:t>    head *tail;</w:t>
      </w:r>
    </w:p>
    <w:p w14:paraId="20DE664D" w14:textId="77777777" w:rsidR="00135BC9" w:rsidRPr="00135BC9" w:rsidRDefault="00135BC9" w:rsidP="00135BC9">
      <w:r w:rsidRPr="00135BC9">
        <w:t>    // 和错误率相关的一个参数</w:t>
      </w:r>
    </w:p>
    <w:p w14:paraId="0F075F02" w14:textId="77777777" w:rsidR="00135BC9" w:rsidRPr="00135BC9" w:rsidRDefault="00135BC9" w:rsidP="00135BC9">
      <w:r w:rsidRPr="00135BC9">
        <w:t xml:space="preserve">    </w:t>
      </w:r>
      <w:r w:rsidRPr="00135BC9">
        <w:rPr>
          <w:b/>
          <w:bCs/>
        </w:rPr>
        <w:t>int</w:t>
      </w:r>
      <w:r w:rsidRPr="00135BC9">
        <w:t xml:space="preserve"> r;</w:t>
      </w:r>
    </w:p>
    <w:p w14:paraId="7D2E17DF" w14:textId="77777777" w:rsidR="00135BC9" w:rsidRPr="00135BC9" w:rsidRDefault="00135BC9" w:rsidP="00135BC9">
      <w:r w:rsidRPr="00135BC9">
        <w:t xml:space="preserve">    </w:t>
      </w:r>
      <w:proofErr w:type="spellStart"/>
      <w:proofErr w:type="gramStart"/>
      <w:r w:rsidRPr="00135BC9">
        <w:t>softHeap</w:t>
      </w:r>
      <w:proofErr w:type="spellEnd"/>
      <w:r w:rsidRPr="00135BC9">
        <w:t>(</w:t>
      </w:r>
      <w:proofErr w:type="gramEnd"/>
      <w:r w:rsidRPr="00135BC9">
        <w:rPr>
          <w:b/>
          <w:bCs/>
        </w:rPr>
        <w:t>int</w:t>
      </w:r>
      <w:r w:rsidRPr="00135BC9">
        <w:t xml:space="preserve"> </w:t>
      </w:r>
      <w:proofErr w:type="spellStart"/>
      <w:r w:rsidRPr="00135BC9">
        <w:t>temp_r</w:t>
      </w:r>
      <w:proofErr w:type="spellEnd"/>
      <w:r w:rsidRPr="00135BC9">
        <w:t>)</w:t>
      </w:r>
    </w:p>
    <w:p w14:paraId="6C56C982" w14:textId="77777777" w:rsidR="00135BC9" w:rsidRPr="00135BC9" w:rsidRDefault="00135BC9" w:rsidP="00135BC9">
      <w:r w:rsidRPr="00135BC9">
        <w:t>    {</w:t>
      </w:r>
    </w:p>
    <w:p w14:paraId="587D7809" w14:textId="77777777" w:rsidR="00135BC9" w:rsidRPr="00135BC9" w:rsidRDefault="00135BC9" w:rsidP="00135BC9">
      <w:r w:rsidRPr="00135BC9">
        <w:t xml:space="preserve">        header = new </w:t>
      </w:r>
      <w:proofErr w:type="gramStart"/>
      <w:r w:rsidRPr="00135BC9">
        <w:t>head(</w:t>
      </w:r>
      <w:proofErr w:type="gramEnd"/>
      <w:r w:rsidRPr="00135BC9">
        <w:t>);</w:t>
      </w:r>
    </w:p>
    <w:p w14:paraId="6072DC31" w14:textId="77777777" w:rsidR="00135BC9" w:rsidRPr="00135BC9" w:rsidRDefault="00135BC9" w:rsidP="00135BC9">
      <w:r w:rsidRPr="00135BC9">
        <w:t xml:space="preserve">        tail = new </w:t>
      </w:r>
      <w:proofErr w:type="gramStart"/>
      <w:r w:rsidRPr="00135BC9">
        <w:t>head(</w:t>
      </w:r>
      <w:proofErr w:type="gramEnd"/>
      <w:r w:rsidRPr="00135BC9">
        <w:t>);</w:t>
      </w:r>
    </w:p>
    <w:p w14:paraId="3176255C" w14:textId="77777777" w:rsidR="00135BC9" w:rsidRPr="00135BC9" w:rsidRDefault="00135BC9" w:rsidP="00135BC9">
      <w:r w:rsidRPr="00135BC9">
        <w:t>        tail-&gt;rank = INFTY;</w:t>
      </w:r>
    </w:p>
    <w:p w14:paraId="1C8400EF" w14:textId="77777777" w:rsidR="00135BC9" w:rsidRPr="00135BC9" w:rsidRDefault="00135BC9" w:rsidP="00135BC9">
      <w:r w:rsidRPr="00135BC9">
        <w:t>        header-&gt;next = tail;</w:t>
      </w:r>
    </w:p>
    <w:p w14:paraId="0F248162" w14:textId="77777777" w:rsidR="00135BC9" w:rsidRPr="00135BC9" w:rsidRDefault="00135BC9" w:rsidP="00135BC9">
      <w:r w:rsidRPr="00135BC9">
        <w:t>        tail-&gt;</w:t>
      </w:r>
      <w:proofErr w:type="spellStart"/>
      <w:r w:rsidRPr="00135BC9">
        <w:t>prev</w:t>
      </w:r>
      <w:proofErr w:type="spellEnd"/>
      <w:r w:rsidRPr="00135BC9">
        <w:t xml:space="preserve"> = header;</w:t>
      </w:r>
    </w:p>
    <w:p w14:paraId="068434B1" w14:textId="77777777" w:rsidR="00135BC9" w:rsidRPr="00135BC9" w:rsidRDefault="00135BC9" w:rsidP="00135BC9">
      <w:r w:rsidRPr="00135BC9">
        <w:t xml:space="preserve">        r = </w:t>
      </w:r>
      <w:proofErr w:type="spellStart"/>
      <w:r w:rsidRPr="00135BC9">
        <w:t>temp_r</w:t>
      </w:r>
      <w:proofErr w:type="spellEnd"/>
      <w:r w:rsidRPr="00135BC9">
        <w:t>;</w:t>
      </w:r>
    </w:p>
    <w:p w14:paraId="2F12D414" w14:textId="798620EA" w:rsidR="00B27B23" w:rsidRPr="00B27B23" w:rsidRDefault="00135BC9" w:rsidP="00B27B23">
      <w:pPr>
        <w:rPr>
          <w:rFonts w:hint="eastAsia"/>
        </w:rPr>
      </w:pPr>
      <w:r w:rsidRPr="00135BC9">
        <w:t>    }</w:t>
      </w:r>
    </w:p>
    <w:p w14:paraId="4EFC8D05" w14:textId="3BFDB6A3" w:rsidR="00B27B23" w:rsidRPr="00B27B23" w:rsidRDefault="00B27B23" w:rsidP="001F2A01">
      <w:pPr>
        <w:pStyle w:val="2"/>
      </w:pPr>
      <w:r w:rsidRPr="00B27B23">
        <w:t>函数功能</w:t>
      </w:r>
    </w:p>
    <w:p w14:paraId="44480284" w14:textId="77777777" w:rsidR="00B27B23" w:rsidRPr="00B27B23" w:rsidRDefault="00B27B23" w:rsidP="00B27B23">
      <w:r w:rsidRPr="00B27B23">
        <w:t>// 从当前的head h向前一个个head更新</w:t>
      </w:r>
      <w:proofErr w:type="spellStart"/>
      <w:r w:rsidRPr="00B27B23">
        <w:t>suffix_min</w:t>
      </w:r>
      <w:proofErr w:type="spellEnd"/>
      <w:r w:rsidRPr="00B27B23">
        <w:t>指针的指向，前提是h后面的head的</w:t>
      </w:r>
      <w:proofErr w:type="spellStart"/>
      <w:r w:rsidRPr="00B27B23">
        <w:t>suffix_min</w:t>
      </w:r>
      <w:proofErr w:type="spellEnd"/>
      <w:r w:rsidRPr="00B27B23">
        <w:t>指针都是对的</w:t>
      </w:r>
    </w:p>
    <w:p w14:paraId="199548D7" w14:textId="0A41164A" w:rsidR="00B27B23" w:rsidRPr="00B27B23" w:rsidRDefault="00B27B23" w:rsidP="00B27B23">
      <w:r w:rsidRPr="00B27B23">
        <w:rPr>
          <w:b/>
          <w:bCs/>
        </w:rPr>
        <w:t>void</w:t>
      </w:r>
      <w:r w:rsidRPr="00B27B23">
        <w:t xml:space="preserve"> </w:t>
      </w:r>
      <w:proofErr w:type="spellStart"/>
      <w:r w:rsidRPr="00B27B23">
        <w:t>fix_</w:t>
      </w:r>
      <w:proofErr w:type="gramStart"/>
      <w:r w:rsidRPr="00B27B23">
        <w:t>minlist</w:t>
      </w:r>
      <w:proofErr w:type="spellEnd"/>
      <w:r w:rsidRPr="00B27B23">
        <w:t>(</w:t>
      </w:r>
      <w:proofErr w:type="gramEnd"/>
      <w:r w:rsidRPr="00B27B23">
        <w:t xml:space="preserve">head </w:t>
      </w:r>
      <w:r w:rsidRPr="00B27B23">
        <w:rPr>
          <w:b/>
          <w:bCs/>
        </w:rPr>
        <w:t>*</w:t>
      </w:r>
      <w:r w:rsidRPr="00B27B23">
        <w:t>h)</w:t>
      </w:r>
    </w:p>
    <w:p w14:paraId="12D68D7C" w14:textId="301C313C" w:rsidR="001F2A01" w:rsidRPr="00B27B23" w:rsidRDefault="00B27B23" w:rsidP="00B27B23">
      <w:r w:rsidRPr="00B27B23">
        <w:t>// q是一个queue的根节点，我们要把这个queue合并</w:t>
      </w:r>
      <w:proofErr w:type="gramStart"/>
      <w:r w:rsidRPr="00B27B23">
        <w:t>进软堆</w:t>
      </w:r>
      <w:proofErr w:type="gramEnd"/>
      <w:r w:rsidRPr="00B27B23">
        <w:t>heap中</w:t>
      </w:r>
      <w:r w:rsidR="001F2A01">
        <w:rPr>
          <w:rFonts w:hint="eastAsia"/>
        </w:rPr>
        <w:t>。</w:t>
      </w:r>
      <w:r w:rsidR="001F2A01" w:rsidRPr="00B27B23">
        <w:t>如果以q为根节点的queue的rank和原本的headlist中的某一个head具有相同rank，那么</w:t>
      </w:r>
      <w:r w:rsidR="001F2A01">
        <w:rPr>
          <w:rFonts w:hint="eastAsia"/>
        </w:rPr>
        <w:t>进行合并。如果rank相同，则合并，如果rank不同，则插入。</w:t>
      </w:r>
    </w:p>
    <w:p w14:paraId="0F4A289A" w14:textId="7E00CEA6" w:rsidR="00B27B23" w:rsidRPr="00B27B23" w:rsidRDefault="00B27B23" w:rsidP="001F2A01">
      <w:r w:rsidRPr="00B27B23">
        <w:rPr>
          <w:b/>
          <w:bCs/>
        </w:rPr>
        <w:t>void</w:t>
      </w:r>
      <w:r w:rsidRPr="00B27B23">
        <w:t xml:space="preserve"> </w:t>
      </w:r>
      <w:proofErr w:type="gramStart"/>
      <w:r w:rsidRPr="00B27B23">
        <w:t>meld(</w:t>
      </w:r>
      <w:proofErr w:type="gramEnd"/>
      <w:r w:rsidRPr="00B27B23">
        <w:t xml:space="preserve">node </w:t>
      </w:r>
      <w:r w:rsidRPr="00B27B23">
        <w:rPr>
          <w:b/>
          <w:bCs/>
        </w:rPr>
        <w:t>*</w:t>
      </w:r>
      <w:r w:rsidRPr="00B27B23">
        <w:t>q)</w:t>
      </w:r>
    </w:p>
    <w:p w14:paraId="2B046766" w14:textId="77777777" w:rsidR="00B27B23" w:rsidRPr="00B27B23" w:rsidRDefault="00B27B23" w:rsidP="00B27B23">
      <w:r w:rsidRPr="00B27B23">
        <w:t>// insert的实现方法为：新建一个只有一个node的树，然后挂在一个新的head下，然后合并进软堆</w:t>
      </w:r>
    </w:p>
    <w:p w14:paraId="62FF8A85" w14:textId="0004B83C" w:rsidR="00B27B23" w:rsidRPr="00B27B23" w:rsidRDefault="00B27B23" w:rsidP="00B27B23">
      <w:r w:rsidRPr="00B27B23">
        <w:rPr>
          <w:b/>
          <w:bCs/>
        </w:rPr>
        <w:t>void</w:t>
      </w:r>
      <w:r w:rsidRPr="00B27B23">
        <w:t xml:space="preserve"> </w:t>
      </w:r>
      <w:proofErr w:type="gramStart"/>
      <w:r w:rsidRPr="00B27B23">
        <w:t>insert(</w:t>
      </w:r>
      <w:proofErr w:type="gramEnd"/>
      <w:r w:rsidRPr="00B27B23">
        <w:rPr>
          <w:b/>
          <w:bCs/>
        </w:rPr>
        <w:t>int</w:t>
      </w:r>
      <w:r w:rsidRPr="00B27B23">
        <w:t xml:space="preserve"> </w:t>
      </w:r>
      <w:proofErr w:type="spellStart"/>
      <w:r w:rsidRPr="00B27B23">
        <w:t>newkey</w:t>
      </w:r>
      <w:proofErr w:type="spellEnd"/>
      <w:r w:rsidRPr="00B27B23">
        <w:t>)</w:t>
      </w:r>
    </w:p>
    <w:p w14:paraId="4C72EA4C" w14:textId="6231E607" w:rsidR="00B27B23" w:rsidRPr="00B27B23" w:rsidRDefault="00B27B23" w:rsidP="00B27B23">
      <w:r w:rsidRPr="00B27B23">
        <w:t>// 筛一遍node v和它的下面所有next的list和</w:t>
      </w:r>
      <w:proofErr w:type="spellStart"/>
      <w:r w:rsidRPr="00B27B23">
        <w:t>ckey</w:t>
      </w:r>
      <w:proofErr w:type="spellEnd"/>
      <w:r w:rsidR="00F746E0">
        <w:rPr>
          <w:rFonts w:hint="eastAsia"/>
        </w:rPr>
        <w:t>的合法性</w:t>
      </w:r>
      <w:r w:rsidRPr="00B27B23">
        <w:t>，进行重新设置，并且删掉部分node节点</w:t>
      </w:r>
      <w:r w:rsidR="00F746E0">
        <w:rPr>
          <w:rFonts w:hint="eastAsia"/>
        </w:rPr>
        <w:t>，压缩整个软序列。</w:t>
      </w:r>
    </w:p>
    <w:p w14:paraId="6F933182" w14:textId="77777777" w:rsidR="00B27B23" w:rsidRPr="00B27B23" w:rsidRDefault="00B27B23" w:rsidP="00B27B23">
      <w:r w:rsidRPr="00B27B23">
        <w:t xml:space="preserve">node </w:t>
      </w:r>
      <w:r w:rsidRPr="00B27B23">
        <w:rPr>
          <w:b/>
          <w:bCs/>
        </w:rPr>
        <w:t>*</w:t>
      </w:r>
      <w:proofErr w:type="gramStart"/>
      <w:r w:rsidRPr="00B27B23">
        <w:t>sift(</w:t>
      </w:r>
      <w:proofErr w:type="spellStart"/>
      <w:proofErr w:type="gramEnd"/>
      <w:r w:rsidRPr="00B27B23">
        <w:t>softheap</w:t>
      </w:r>
      <w:proofErr w:type="spellEnd"/>
      <w:r w:rsidRPr="00B27B23">
        <w:t xml:space="preserve"> </w:t>
      </w:r>
      <w:r w:rsidRPr="00B27B23">
        <w:rPr>
          <w:b/>
          <w:bCs/>
        </w:rPr>
        <w:t>*</w:t>
      </w:r>
      <w:r w:rsidRPr="00B27B23">
        <w:t xml:space="preserve">heap, node </w:t>
      </w:r>
      <w:r w:rsidRPr="00B27B23">
        <w:rPr>
          <w:b/>
          <w:bCs/>
        </w:rPr>
        <w:t>*</w:t>
      </w:r>
      <w:r w:rsidRPr="00B27B23">
        <w:t>v)</w:t>
      </w:r>
    </w:p>
    <w:p w14:paraId="1B0A35CE" w14:textId="02287DA0" w:rsidR="00B27B23" w:rsidRPr="00B27B23" w:rsidRDefault="00B27B23" w:rsidP="00B27B23">
      <w:r w:rsidRPr="00B27B23">
        <w:t>// 返回</w:t>
      </w:r>
      <w:proofErr w:type="spellStart"/>
      <w:r w:rsidRPr="00B27B23">
        <w:t>ckey</w:t>
      </w:r>
      <w:proofErr w:type="spellEnd"/>
      <w:r w:rsidRPr="00B27B23">
        <w:t>最小的item</w:t>
      </w:r>
      <w:r w:rsidR="00F746E0">
        <w:rPr>
          <w:rFonts w:hint="eastAsia"/>
        </w:rPr>
        <w:t>，并且将其从相应的item</w:t>
      </w:r>
      <w:r w:rsidR="00F746E0">
        <w:t xml:space="preserve"> </w:t>
      </w:r>
      <w:r w:rsidR="00F746E0">
        <w:rPr>
          <w:rFonts w:hint="eastAsia"/>
        </w:rPr>
        <w:t>list中删掉</w:t>
      </w:r>
      <w:r w:rsidR="00864A6F">
        <w:rPr>
          <w:rFonts w:hint="eastAsia"/>
        </w:rPr>
        <w:t>。然后重新检查一遍当前软队列和</w:t>
      </w:r>
      <w:proofErr w:type="gramStart"/>
      <w:r w:rsidR="00864A6F">
        <w:rPr>
          <w:rFonts w:hint="eastAsia"/>
        </w:rPr>
        <w:t>整个软堆的</w:t>
      </w:r>
      <w:proofErr w:type="gramEnd"/>
      <w:r w:rsidR="00864A6F">
        <w:rPr>
          <w:rFonts w:hint="eastAsia"/>
        </w:rPr>
        <w:t>合法性。</w:t>
      </w:r>
    </w:p>
    <w:p w14:paraId="42D0DD05" w14:textId="61874D05" w:rsidR="00B27B23" w:rsidRPr="00B27B23" w:rsidRDefault="00B27B23" w:rsidP="00135BC9">
      <w:r w:rsidRPr="00B27B23">
        <w:rPr>
          <w:b/>
          <w:bCs/>
        </w:rPr>
        <w:t>int</w:t>
      </w:r>
      <w:r w:rsidRPr="00B27B23">
        <w:t xml:space="preserve"> </w:t>
      </w:r>
      <w:proofErr w:type="spellStart"/>
      <w:proofErr w:type="gramStart"/>
      <w:r w:rsidR="00135BC9" w:rsidRPr="00135BC9">
        <w:t>popMin</w:t>
      </w:r>
      <w:proofErr w:type="spellEnd"/>
      <w:r w:rsidRPr="00B27B23">
        <w:t>(</w:t>
      </w:r>
      <w:proofErr w:type="gramEnd"/>
      <w:r w:rsidRPr="00B27B23">
        <w:t>)</w:t>
      </w:r>
    </w:p>
    <w:p w14:paraId="34A681F2" w14:textId="7812CF93" w:rsidR="00B27B23" w:rsidRDefault="00B27B23" w:rsidP="00B27B23">
      <w:pPr>
        <w:pStyle w:val="1"/>
      </w:pPr>
      <w:r>
        <w:rPr>
          <w:rFonts w:hint="eastAsia"/>
        </w:rPr>
        <w:t>实现功能</w:t>
      </w:r>
    </w:p>
    <w:p w14:paraId="403DFA62" w14:textId="3268E12A" w:rsidR="00864A6F" w:rsidRDefault="00864A6F" w:rsidP="00864A6F">
      <w:pPr>
        <w:ind w:firstLine="420"/>
      </w:pPr>
      <w:r>
        <w:rPr>
          <w:rFonts w:hint="eastAsia"/>
        </w:rPr>
        <w:t>使用soft</w:t>
      </w:r>
      <w:r>
        <w:t xml:space="preserve"> </w:t>
      </w:r>
      <w:r>
        <w:rPr>
          <w:rFonts w:hint="eastAsia"/>
        </w:rPr>
        <w:t>heap数据结构实现了一个</w:t>
      </w:r>
      <w:r w:rsidRPr="00864A6F">
        <w:rPr>
          <w:rFonts w:hint="eastAsia"/>
        </w:rPr>
        <w:t>容许一定错误的优先队列</w:t>
      </w:r>
      <w:r>
        <w:rPr>
          <w:rFonts w:hint="eastAsia"/>
        </w:rPr>
        <w:t>，可以进行插入insert和弹出最小值</w:t>
      </w:r>
      <w:proofErr w:type="spellStart"/>
      <w:r w:rsidR="00DA6021" w:rsidRPr="00DA6021">
        <w:t>popMin</w:t>
      </w:r>
      <w:proofErr w:type="spellEnd"/>
      <w:r>
        <w:rPr>
          <w:rFonts w:hint="eastAsia"/>
        </w:rPr>
        <w:t>。</w:t>
      </w:r>
    </w:p>
    <w:p w14:paraId="432CCF4A" w14:textId="142A533A" w:rsidR="00864A6F" w:rsidRDefault="00864A6F" w:rsidP="00864A6F">
      <w:pPr>
        <w:ind w:firstLine="420"/>
      </w:pPr>
      <w:r>
        <w:rPr>
          <w:rFonts w:hint="eastAsia"/>
        </w:rPr>
        <w:t>支持三种输入模式：</w:t>
      </w:r>
    </w:p>
    <w:p w14:paraId="36C78B2C" w14:textId="07ADD703" w:rsidR="00864A6F" w:rsidRDefault="00864A6F" w:rsidP="00864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手动输入：用户一个个向优先队列中插入数，然后可以在任意时刻进行弹出操作，如果队列已经空了则无效操作。</w:t>
      </w:r>
    </w:p>
    <w:p w14:paraId="331E4CBB" w14:textId="2A22A6C8" w:rsidR="00864A6F" w:rsidRDefault="00864A6F" w:rsidP="00864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自动生成：随机生成一定数量的数，分别插入soft</w:t>
      </w:r>
      <w:r>
        <w:t xml:space="preserve"> </w:t>
      </w:r>
      <w:r>
        <w:rPr>
          <w:rFonts w:hint="eastAsia"/>
        </w:rPr>
        <w:t>heap和C++中&lt;</w:t>
      </w:r>
      <w:r>
        <w:t>heap&gt;</w:t>
      </w:r>
      <w:r>
        <w:rPr>
          <w:rFonts w:hint="eastAsia"/>
        </w:rPr>
        <w:t>库包含的优先队列，然后全部弹出，进行耗时的对比和错误率的统计。</w:t>
      </w:r>
    </w:p>
    <w:p w14:paraId="0E651DE0" w14:textId="21A7695E" w:rsidR="00864A6F" w:rsidRPr="00864A6F" w:rsidRDefault="00864A6F" w:rsidP="00864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读取文件：同手动输入，只不过输入指令从input</w:t>
      </w:r>
      <w:r>
        <w:t>.txt</w:t>
      </w:r>
      <w:r>
        <w:rPr>
          <w:rFonts w:hint="eastAsia"/>
        </w:rPr>
        <w:t>中进行读取，并且同时将弹出的结果显示在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界面中以及保存到output</w:t>
      </w:r>
      <w:r>
        <w:t>.txt</w:t>
      </w:r>
      <w:r>
        <w:rPr>
          <w:rFonts w:hint="eastAsia"/>
        </w:rPr>
        <w:t>中。</w:t>
      </w:r>
    </w:p>
    <w:p w14:paraId="1AAEB411" w14:textId="5CC629AE" w:rsidR="00E84444" w:rsidRDefault="00E84444" w:rsidP="00B27B23">
      <w:pPr>
        <w:pStyle w:val="1"/>
      </w:pPr>
      <w:r>
        <w:rPr>
          <w:rFonts w:hint="eastAsia"/>
        </w:rPr>
        <w:t>时间复杂度</w:t>
      </w:r>
    </w:p>
    <w:p w14:paraId="43E25C6C" w14:textId="0130CAB3" w:rsidR="00E84444" w:rsidRPr="00E84444" w:rsidDel="00E84444" w:rsidRDefault="00E84444" w:rsidP="00E84444">
      <w:pPr>
        <w:rPr>
          <w:del w:id="0" w:author="刘畅" w:date="2021-12-21T19:29:00Z"/>
        </w:rPr>
      </w:pPr>
      <w:del w:id="1" w:author="刘畅" w:date="2021-12-21T19:29:00Z">
        <w:r w:rsidRPr="00E84444" w:rsidDel="00E84444">
          <w:delText>In exchange for allowing corruptions, each soft heap operation</w:delText>
        </w:r>
        <w:r w:rsidDel="00E84444">
          <w:delText xml:space="preserve"> </w:delText>
        </w:r>
        <w:r w:rsidRPr="00E84444" w:rsidDel="00E84444">
          <w:delText xml:space="preserve">except for insert is performed in </w:delText>
        </w: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ε</m:t>
                      </m:r>
                    </m:den>
                  </m:f>
                </m:e>
              </m:func>
            </m:e>
          </m:d>
        </m:oMath>
        <w:r w:rsidRPr="00E84444" w:rsidDel="00E84444">
          <w:delText xml:space="preserve"> amortized time.</w:delText>
        </w:r>
      </w:del>
    </w:p>
    <w:p w14:paraId="3939D5CC" w14:textId="24BA454A" w:rsidR="00E84444" w:rsidRPr="00E84444" w:rsidRDefault="00E84444" w:rsidP="00E84444">
      <w:r w:rsidRPr="00E84444">
        <w:rPr>
          <w:rFonts w:hint="eastAsia"/>
        </w:rPr>
        <w:t>作为允许损坏的</w:t>
      </w:r>
      <w:r>
        <w:rPr>
          <w:rFonts w:hint="eastAsia"/>
        </w:rPr>
        <w:t>代价</w:t>
      </w:r>
      <w:r w:rsidRPr="00E84444">
        <w:rPr>
          <w:rFonts w:hint="eastAsia"/>
        </w:rPr>
        <w:t>，每个软堆</w:t>
      </w:r>
      <w:r>
        <w:rPr>
          <w:rFonts w:hint="eastAsia"/>
        </w:rPr>
        <w:t>的</w:t>
      </w:r>
      <w:r w:rsidRPr="00E84444">
        <w:rPr>
          <w:rFonts w:hint="eastAsia"/>
        </w:rPr>
        <w:t>操作（</w:t>
      </w:r>
      <w:r w:rsidRPr="00E84444">
        <w:t>除insert外）都</w:t>
      </w:r>
      <w:r>
        <w:rPr>
          <w:rFonts w:hint="eastAsia"/>
        </w:rPr>
        <w:t>能够</w:t>
      </w:r>
      <w:r w:rsidRPr="00E84444">
        <w:t>在</w:t>
      </w:r>
      <w:r>
        <w:rPr>
          <w:rFonts w:hint="eastAsia"/>
        </w:rPr>
        <w:t>平均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</m:e>
            </m:func>
          </m:e>
        </m:d>
      </m:oMath>
      <w:r w:rsidRPr="00E84444">
        <w:t>时间内执行的。</w:t>
      </w:r>
    </w:p>
    <w:p w14:paraId="18CDD0C6" w14:textId="0053674D" w:rsidR="00B27B23" w:rsidRDefault="00B27B23" w:rsidP="00B27B23">
      <w:pPr>
        <w:pStyle w:val="1"/>
      </w:pPr>
      <w:r>
        <w:rPr>
          <w:rFonts w:hint="eastAsia"/>
        </w:rPr>
        <w:t>测试样例</w:t>
      </w:r>
    </w:p>
    <w:p w14:paraId="38A18EF0" w14:textId="3E23F4FE" w:rsidR="00011E42" w:rsidRDefault="00C67AD5" w:rsidP="00C67AD5">
      <w:pPr>
        <w:pStyle w:val="2"/>
      </w:pPr>
      <w:r>
        <w:rPr>
          <w:rFonts w:hint="eastAsia"/>
        </w:rPr>
        <w:t>手动输入：</w:t>
      </w:r>
    </w:p>
    <w:p w14:paraId="0393816A" w14:textId="73EC8F51" w:rsidR="00A50FC4" w:rsidRDefault="00A50FC4" w:rsidP="00C67AD5">
      <w:r>
        <w:rPr>
          <w:rFonts w:hint="eastAsia"/>
        </w:rPr>
        <w:t>选择模式0</w:t>
      </w:r>
    </w:p>
    <w:p w14:paraId="46DA6BC0" w14:textId="03DAFFC9" w:rsidR="00C67AD5" w:rsidRDefault="00C67AD5" w:rsidP="00C67AD5">
      <w:r>
        <w:rPr>
          <w:rFonts w:hint="eastAsia"/>
        </w:rPr>
        <w:t>设置参数r为3</w:t>
      </w:r>
    </w:p>
    <w:p w14:paraId="058E21E8" w14:textId="07C24A8C" w:rsidR="00C67AD5" w:rsidRDefault="00C67AD5" w:rsidP="00C67AD5">
      <w:r>
        <w:rPr>
          <w:rFonts w:hint="eastAsia"/>
        </w:rPr>
        <w:t>输入：</w:t>
      </w:r>
    </w:p>
    <w:p w14:paraId="2B88F6A2" w14:textId="77777777" w:rsidR="00C67AD5" w:rsidRDefault="00C67AD5" w:rsidP="00C67AD5">
      <w:proofErr w:type="spellStart"/>
      <w:r>
        <w:t>i</w:t>
      </w:r>
      <w:proofErr w:type="spellEnd"/>
      <w:r>
        <w:t xml:space="preserve"> 0</w:t>
      </w:r>
    </w:p>
    <w:p w14:paraId="406A7D7E" w14:textId="77777777" w:rsidR="00C67AD5" w:rsidRDefault="00C67AD5" w:rsidP="00C67AD5">
      <w:proofErr w:type="spellStart"/>
      <w:r>
        <w:t>i</w:t>
      </w:r>
      <w:proofErr w:type="spellEnd"/>
      <w:r>
        <w:t xml:space="preserve"> 1</w:t>
      </w:r>
    </w:p>
    <w:p w14:paraId="505D200B" w14:textId="77777777" w:rsidR="00C67AD5" w:rsidRDefault="00C67AD5" w:rsidP="00C67AD5">
      <w:proofErr w:type="spellStart"/>
      <w:r>
        <w:t>i</w:t>
      </w:r>
      <w:proofErr w:type="spellEnd"/>
      <w:r>
        <w:t xml:space="preserve"> 2</w:t>
      </w:r>
    </w:p>
    <w:p w14:paraId="1FA31499" w14:textId="77777777" w:rsidR="00C67AD5" w:rsidRDefault="00C67AD5" w:rsidP="00C67AD5">
      <w:proofErr w:type="spellStart"/>
      <w:r>
        <w:t>i</w:t>
      </w:r>
      <w:proofErr w:type="spellEnd"/>
      <w:r>
        <w:t xml:space="preserve"> 3</w:t>
      </w:r>
    </w:p>
    <w:p w14:paraId="4E59F9D0" w14:textId="77777777" w:rsidR="00C67AD5" w:rsidRDefault="00C67AD5" w:rsidP="00C67AD5">
      <w:proofErr w:type="spellStart"/>
      <w:r>
        <w:t>i</w:t>
      </w:r>
      <w:proofErr w:type="spellEnd"/>
      <w:r>
        <w:t xml:space="preserve"> 10</w:t>
      </w:r>
    </w:p>
    <w:p w14:paraId="6CD17E4C" w14:textId="77777777" w:rsidR="00C67AD5" w:rsidRDefault="00C67AD5" w:rsidP="00C67AD5">
      <w:proofErr w:type="spellStart"/>
      <w:r>
        <w:t>i</w:t>
      </w:r>
      <w:proofErr w:type="spellEnd"/>
      <w:r>
        <w:t xml:space="preserve"> 100</w:t>
      </w:r>
    </w:p>
    <w:p w14:paraId="3BE70C5E" w14:textId="77777777" w:rsidR="00C67AD5" w:rsidRDefault="00C67AD5" w:rsidP="00C67AD5">
      <w:proofErr w:type="spellStart"/>
      <w:r>
        <w:t>i</w:t>
      </w:r>
      <w:proofErr w:type="spellEnd"/>
      <w:r>
        <w:t xml:space="preserve"> 1000</w:t>
      </w:r>
    </w:p>
    <w:p w14:paraId="29D23536" w14:textId="77777777" w:rsidR="00C67AD5" w:rsidRDefault="00C67AD5" w:rsidP="00C67AD5">
      <w:proofErr w:type="spellStart"/>
      <w:r>
        <w:t>i</w:t>
      </w:r>
      <w:proofErr w:type="spellEnd"/>
      <w:r>
        <w:t xml:space="preserve"> 999</w:t>
      </w:r>
    </w:p>
    <w:p w14:paraId="2238ED4D" w14:textId="6CCBBDBB" w:rsidR="00C67AD5" w:rsidRDefault="00C67AD5" w:rsidP="00C67AD5">
      <w:proofErr w:type="spellStart"/>
      <w:r>
        <w:t>i</w:t>
      </w:r>
      <w:proofErr w:type="spellEnd"/>
      <w:r>
        <w:t xml:space="preserve"> 1000000</w:t>
      </w:r>
    </w:p>
    <w:p w14:paraId="5F3A8FE4" w14:textId="742E2ECE" w:rsidR="00C67AD5" w:rsidRDefault="00C67AD5" w:rsidP="00C67AD5">
      <w:r>
        <w:rPr>
          <w:rFonts w:hint="eastAsia"/>
        </w:rPr>
        <w:t>结果：</w:t>
      </w:r>
    </w:p>
    <w:p w14:paraId="2299DE82" w14:textId="247CA5D1" w:rsidR="00C67AD5" w:rsidRDefault="00A50FC4" w:rsidP="00C67AD5">
      <w:r w:rsidRPr="00A50FC4">
        <w:lastRenderedPageBreak/>
        <w:drawing>
          <wp:inline distT="0" distB="0" distL="0" distR="0" wp14:anchorId="5CF20A1B" wp14:editId="4C7A9D14">
            <wp:extent cx="2467319" cy="697327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C30" w14:textId="154DD79C" w:rsidR="00C67AD5" w:rsidRDefault="00C67AD5" w:rsidP="00C67AD5">
      <w:r>
        <w:rPr>
          <w:rFonts w:hint="eastAsia"/>
        </w:rPr>
        <w:t>设置参数r为</w:t>
      </w:r>
      <w:r>
        <w:t>0.1</w:t>
      </w:r>
    </w:p>
    <w:p w14:paraId="7815FFB0" w14:textId="66553D15" w:rsidR="00C67AD5" w:rsidRDefault="00C67AD5" w:rsidP="00C67AD5">
      <w:r>
        <w:rPr>
          <w:rFonts w:hint="eastAsia"/>
        </w:rPr>
        <w:t>结果：</w:t>
      </w:r>
    </w:p>
    <w:p w14:paraId="6F153E6B" w14:textId="6D7A1682" w:rsidR="00C67AD5" w:rsidRDefault="00A50FC4" w:rsidP="00C67AD5">
      <w:r w:rsidRPr="00A50FC4">
        <w:lastRenderedPageBreak/>
        <w:drawing>
          <wp:inline distT="0" distB="0" distL="0" distR="0" wp14:anchorId="7FBE7022" wp14:editId="47E0D2BE">
            <wp:extent cx="2467319" cy="695422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5228" w14:textId="44A4C724" w:rsidR="00C67AD5" w:rsidRDefault="00C67AD5" w:rsidP="00C67AD5">
      <w:pPr>
        <w:pStyle w:val="2"/>
      </w:pPr>
      <w:r>
        <w:rPr>
          <w:rFonts w:hint="eastAsia"/>
        </w:rPr>
        <w:t>自动生成</w:t>
      </w:r>
    </w:p>
    <w:p w14:paraId="36BFFB5E" w14:textId="61AEE10C" w:rsidR="00A50FC4" w:rsidRDefault="00A50FC4" w:rsidP="00C67AD5">
      <w:r>
        <w:rPr>
          <w:rFonts w:hint="eastAsia"/>
        </w:rPr>
        <w:t>选择模式1</w:t>
      </w:r>
    </w:p>
    <w:p w14:paraId="0CFC68BF" w14:textId="2E3C3BC0" w:rsidR="00A50FC4" w:rsidRDefault="00A50FC4" w:rsidP="00C67AD5">
      <w:pPr>
        <w:rPr>
          <w:rFonts w:hint="eastAsia"/>
        </w:rPr>
      </w:pPr>
      <w:r>
        <w:rPr>
          <w:rFonts w:hint="eastAsia"/>
        </w:rPr>
        <w:t>设置</w:t>
      </w:r>
      <w:r w:rsidR="000D423A">
        <w:rPr>
          <w:rFonts w:hint="eastAsia"/>
        </w:rPr>
        <w:t>插入的随机数的个数为</w:t>
      </w:r>
      <w:r w:rsidR="000D423A">
        <w:t>33</w:t>
      </w:r>
    </w:p>
    <w:p w14:paraId="5BFEE075" w14:textId="3E0184A2" w:rsidR="00C67AD5" w:rsidRDefault="00C67AD5" w:rsidP="00C67AD5">
      <w:r>
        <w:rPr>
          <w:rFonts w:hint="eastAsia"/>
        </w:rPr>
        <w:t>设置参数r为3</w:t>
      </w:r>
      <w:r w:rsidR="000D423A">
        <w:t xml:space="preserve"> </w:t>
      </w:r>
    </w:p>
    <w:p w14:paraId="1771610A" w14:textId="6AD35E11" w:rsidR="00C67AD5" w:rsidRDefault="00C67AD5" w:rsidP="00C67AD5">
      <w:r>
        <w:rPr>
          <w:rFonts w:hint="eastAsia"/>
        </w:rPr>
        <w:t>结果：</w:t>
      </w:r>
    </w:p>
    <w:p w14:paraId="49CC91AB" w14:textId="1EDD6433" w:rsidR="00C67AD5" w:rsidRDefault="00C93677" w:rsidP="00C67AD5">
      <w:r w:rsidRPr="00C93677">
        <w:lastRenderedPageBreak/>
        <w:drawing>
          <wp:inline distT="0" distB="0" distL="0" distR="0" wp14:anchorId="2E59C927" wp14:editId="4586A1BA">
            <wp:extent cx="2963545" cy="886333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8C4B" w14:textId="36C5650E" w:rsidR="00C67AD5" w:rsidRDefault="00C67AD5" w:rsidP="00C67AD5">
      <w:r>
        <w:rPr>
          <w:rFonts w:hint="eastAsia"/>
        </w:rPr>
        <w:lastRenderedPageBreak/>
        <w:t>设置参数r为</w:t>
      </w:r>
      <w:r>
        <w:t>10</w:t>
      </w:r>
      <w:r w:rsidR="00C93677">
        <w:t xml:space="preserve"> </w:t>
      </w:r>
    </w:p>
    <w:p w14:paraId="5EEA0777" w14:textId="670E1250" w:rsidR="00C67AD5" w:rsidRDefault="00C67AD5" w:rsidP="00C67AD5">
      <w:r>
        <w:rPr>
          <w:rFonts w:hint="eastAsia"/>
        </w:rPr>
        <w:t>结果：</w:t>
      </w:r>
    </w:p>
    <w:p w14:paraId="21E16374" w14:textId="2A7B260C" w:rsidR="00C67AD5" w:rsidRDefault="00C93677" w:rsidP="00C67AD5">
      <w:r w:rsidRPr="00C93677">
        <w:drawing>
          <wp:inline distT="0" distB="0" distL="0" distR="0" wp14:anchorId="516F5541" wp14:editId="37266F9D">
            <wp:extent cx="2953162" cy="734480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4A65" w14:textId="18A85054" w:rsidR="00C67AD5" w:rsidRDefault="00C67AD5" w:rsidP="00C67AD5">
      <w:pPr>
        <w:pStyle w:val="2"/>
      </w:pPr>
      <w:r>
        <w:rPr>
          <w:rFonts w:hint="eastAsia"/>
        </w:rPr>
        <w:t>读取文件</w:t>
      </w:r>
    </w:p>
    <w:p w14:paraId="0C1E6336" w14:textId="35C5C123" w:rsidR="00C67AD5" w:rsidRDefault="00122BDF" w:rsidP="00C67AD5">
      <w:r>
        <w:t>i</w:t>
      </w:r>
      <w:r>
        <w:rPr>
          <w:rFonts w:hint="eastAsia"/>
        </w:rPr>
        <w:t>nput</w:t>
      </w:r>
      <w:r>
        <w:t>.txt</w:t>
      </w:r>
      <w:r>
        <w:rPr>
          <w:rFonts w:hint="eastAsia"/>
        </w:rPr>
        <w:t>：</w:t>
      </w:r>
    </w:p>
    <w:p w14:paraId="702F086E" w14:textId="77777777" w:rsidR="00122BDF" w:rsidRDefault="00122BDF" w:rsidP="00122BDF">
      <w:proofErr w:type="spellStart"/>
      <w:r>
        <w:lastRenderedPageBreak/>
        <w:t>i</w:t>
      </w:r>
      <w:proofErr w:type="spellEnd"/>
      <w:r>
        <w:t xml:space="preserve"> 0</w:t>
      </w:r>
    </w:p>
    <w:p w14:paraId="57635A92" w14:textId="77777777" w:rsidR="00122BDF" w:rsidRDefault="00122BDF" w:rsidP="00122BDF">
      <w:proofErr w:type="spellStart"/>
      <w:r>
        <w:t>i</w:t>
      </w:r>
      <w:proofErr w:type="spellEnd"/>
      <w:r>
        <w:t xml:space="preserve"> 1</w:t>
      </w:r>
    </w:p>
    <w:p w14:paraId="19968190" w14:textId="77777777" w:rsidR="00122BDF" w:rsidRDefault="00122BDF" w:rsidP="00122BDF">
      <w:proofErr w:type="spellStart"/>
      <w:r>
        <w:t>i</w:t>
      </w:r>
      <w:proofErr w:type="spellEnd"/>
      <w:r>
        <w:t xml:space="preserve"> 2</w:t>
      </w:r>
    </w:p>
    <w:p w14:paraId="3DF521B7" w14:textId="77777777" w:rsidR="00122BDF" w:rsidRDefault="00122BDF" w:rsidP="00122BDF">
      <w:proofErr w:type="spellStart"/>
      <w:r>
        <w:t>i</w:t>
      </w:r>
      <w:proofErr w:type="spellEnd"/>
      <w:r>
        <w:t xml:space="preserve"> 3</w:t>
      </w:r>
    </w:p>
    <w:p w14:paraId="001B505C" w14:textId="77777777" w:rsidR="00122BDF" w:rsidRDefault="00122BDF" w:rsidP="00122BDF">
      <w:proofErr w:type="spellStart"/>
      <w:r>
        <w:t>i</w:t>
      </w:r>
      <w:proofErr w:type="spellEnd"/>
      <w:r>
        <w:t xml:space="preserve"> 10</w:t>
      </w:r>
    </w:p>
    <w:p w14:paraId="32E69BF6" w14:textId="77777777" w:rsidR="00122BDF" w:rsidRDefault="00122BDF" w:rsidP="00122BDF">
      <w:proofErr w:type="spellStart"/>
      <w:r>
        <w:t>i</w:t>
      </w:r>
      <w:proofErr w:type="spellEnd"/>
      <w:r>
        <w:t xml:space="preserve"> 100</w:t>
      </w:r>
    </w:p>
    <w:p w14:paraId="53F9EB3C" w14:textId="77777777" w:rsidR="00122BDF" w:rsidRDefault="00122BDF" w:rsidP="00122BDF">
      <w:proofErr w:type="spellStart"/>
      <w:r>
        <w:t>i</w:t>
      </w:r>
      <w:proofErr w:type="spellEnd"/>
      <w:r>
        <w:t xml:space="preserve"> 1000</w:t>
      </w:r>
    </w:p>
    <w:p w14:paraId="35C22DDF" w14:textId="77777777" w:rsidR="00122BDF" w:rsidRDefault="00122BDF" w:rsidP="00122BDF">
      <w:proofErr w:type="spellStart"/>
      <w:r>
        <w:t>i</w:t>
      </w:r>
      <w:proofErr w:type="spellEnd"/>
      <w:r>
        <w:t xml:space="preserve"> 999</w:t>
      </w:r>
    </w:p>
    <w:p w14:paraId="75668C04" w14:textId="77777777" w:rsidR="00122BDF" w:rsidRDefault="00122BDF" w:rsidP="00122BDF">
      <w:proofErr w:type="spellStart"/>
      <w:r>
        <w:t>i</w:t>
      </w:r>
      <w:proofErr w:type="spellEnd"/>
      <w:r>
        <w:t xml:space="preserve"> 1000000</w:t>
      </w:r>
    </w:p>
    <w:p w14:paraId="7A1664A5" w14:textId="77777777" w:rsidR="00122BDF" w:rsidRDefault="00122BDF" w:rsidP="00122BDF">
      <w:r>
        <w:t>d</w:t>
      </w:r>
    </w:p>
    <w:p w14:paraId="481FFD0F" w14:textId="77777777" w:rsidR="00122BDF" w:rsidRDefault="00122BDF" w:rsidP="00122BDF">
      <w:r>
        <w:t>d</w:t>
      </w:r>
    </w:p>
    <w:p w14:paraId="0E3C10AE" w14:textId="77777777" w:rsidR="00122BDF" w:rsidRDefault="00122BDF" w:rsidP="00122BDF">
      <w:r>
        <w:t>d</w:t>
      </w:r>
    </w:p>
    <w:p w14:paraId="315889BA" w14:textId="77777777" w:rsidR="00122BDF" w:rsidRDefault="00122BDF" w:rsidP="00122BDF">
      <w:r>
        <w:t>d</w:t>
      </w:r>
    </w:p>
    <w:p w14:paraId="2CA865FC" w14:textId="77777777" w:rsidR="00122BDF" w:rsidRDefault="00122BDF" w:rsidP="00122BDF">
      <w:r>
        <w:t>d</w:t>
      </w:r>
    </w:p>
    <w:p w14:paraId="535D3DFA" w14:textId="77777777" w:rsidR="00122BDF" w:rsidRDefault="00122BDF" w:rsidP="00122BDF">
      <w:r>
        <w:t>d</w:t>
      </w:r>
    </w:p>
    <w:p w14:paraId="3B1F79F6" w14:textId="77777777" w:rsidR="00122BDF" w:rsidRDefault="00122BDF" w:rsidP="00122BDF">
      <w:r>
        <w:t>d</w:t>
      </w:r>
    </w:p>
    <w:p w14:paraId="4196998D" w14:textId="77777777" w:rsidR="00122BDF" w:rsidRDefault="00122BDF" w:rsidP="00122BDF">
      <w:r>
        <w:t>d</w:t>
      </w:r>
    </w:p>
    <w:p w14:paraId="498D7F21" w14:textId="77777777" w:rsidR="00122BDF" w:rsidRDefault="00122BDF" w:rsidP="00122BDF">
      <w:r>
        <w:t>d</w:t>
      </w:r>
    </w:p>
    <w:p w14:paraId="5452E4B6" w14:textId="77777777" w:rsidR="00122BDF" w:rsidRDefault="00122BDF" w:rsidP="00122BDF">
      <w:r>
        <w:t>d</w:t>
      </w:r>
    </w:p>
    <w:p w14:paraId="0B1CFE26" w14:textId="77777777" w:rsidR="00122BDF" w:rsidRDefault="00122BDF" w:rsidP="00122BDF">
      <w:r>
        <w:t>d</w:t>
      </w:r>
    </w:p>
    <w:p w14:paraId="724EBE16" w14:textId="77777777" w:rsidR="00122BDF" w:rsidRDefault="00122BDF" w:rsidP="00122BDF">
      <w:r>
        <w:t>d</w:t>
      </w:r>
    </w:p>
    <w:p w14:paraId="51DF3A5E" w14:textId="77777777" w:rsidR="00122BDF" w:rsidRDefault="00122BDF" w:rsidP="00122BDF">
      <w:r>
        <w:t>d</w:t>
      </w:r>
    </w:p>
    <w:p w14:paraId="7BCF0308" w14:textId="77777777" w:rsidR="00122BDF" w:rsidRDefault="00122BDF" w:rsidP="00122BDF">
      <w:r>
        <w:t>d</w:t>
      </w:r>
    </w:p>
    <w:p w14:paraId="4FB456C5" w14:textId="77777777" w:rsidR="00122BDF" w:rsidRDefault="00122BDF" w:rsidP="00122BDF">
      <w:r>
        <w:t>d</w:t>
      </w:r>
    </w:p>
    <w:p w14:paraId="5471AFFD" w14:textId="77777777" w:rsidR="00122BDF" w:rsidRDefault="00122BDF" w:rsidP="00122BDF">
      <w:r>
        <w:t>d</w:t>
      </w:r>
    </w:p>
    <w:p w14:paraId="28795062" w14:textId="77777777" w:rsidR="00122BDF" w:rsidRDefault="00122BDF" w:rsidP="00122BDF">
      <w:r>
        <w:t>d</w:t>
      </w:r>
    </w:p>
    <w:p w14:paraId="510D806A" w14:textId="77777777" w:rsidR="00122BDF" w:rsidRDefault="00122BDF" w:rsidP="00122BDF">
      <w:r>
        <w:t>d</w:t>
      </w:r>
    </w:p>
    <w:p w14:paraId="7E8F3480" w14:textId="58949B12" w:rsidR="00122BDF" w:rsidRDefault="00122BDF" w:rsidP="00122BDF">
      <w:r>
        <w:t>d</w:t>
      </w:r>
    </w:p>
    <w:p w14:paraId="580DF4DA" w14:textId="1926795A" w:rsidR="00C93677" w:rsidRDefault="00C93677" w:rsidP="00122BDF">
      <w:pPr>
        <w:rPr>
          <w:rFonts w:hint="eastAsia"/>
        </w:rPr>
      </w:pPr>
      <w:r>
        <w:rPr>
          <w:rFonts w:hint="eastAsia"/>
        </w:rPr>
        <w:t>选择模式2</w:t>
      </w:r>
    </w:p>
    <w:p w14:paraId="3F5EF7FE" w14:textId="15DD0398" w:rsidR="00122BDF" w:rsidRDefault="00122BDF" w:rsidP="00122BDF">
      <w:r>
        <w:rPr>
          <w:rFonts w:hint="eastAsia"/>
        </w:rPr>
        <w:t>设置参数r=</w:t>
      </w:r>
      <w:r>
        <w:t>3</w:t>
      </w:r>
      <w:r>
        <w:rPr>
          <w:rFonts w:hint="eastAsia"/>
        </w:rPr>
        <w:t>。</w:t>
      </w:r>
    </w:p>
    <w:p w14:paraId="01E3DF16" w14:textId="5D95C873" w:rsidR="00122BDF" w:rsidRDefault="00122BDF" w:rsidP="00122BDF">
      <w:r>
        <w:rPr>
          <w:rFonts w:hint="eastAsia"/>
        </w:rPr>
        <w:t>结果：</w:t>
      </w:r>
    </w:p>
    <w:p w14:paraId="5637C050" w14:textId="3F27E507" w:rsidR="00122BDF" w:rsidRDefault="00C93677" w:rsidP="00122BDF">
      <w:r w:rsidRPr="00C93677">
        <w:lastRenderedPageBreak/>
        <w:drawing>
          <wp:inline distT="0" distB="0" distL="0" distR="0" wp14:anchorId="788A114F" wp14:editId="63C706BF">
            <wp:extent cx="2495898" cy="52775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DF3B" w14:textId="41BB31FE" w:rsidR="00122BDF" w:rsidRDefault="00122BDF" w:rsidP="00122BDF">
      <w:r>
        <w:rPr>
          <w:rFonts w:hint="eastAsia"/>
        </w:rPr>
        <w:t>设置参数r=</w:t>
      </w:r>
      <w:r>
        <w:t>0.1</w:t>
      </w:r>
    </w:p>
    <w:p w14:paraId="4579A1FC" w14:textId="56A7E9F1" w:rsidR="00122BDF" w:rsidRPr="00C67AD5" w:rsidRDefault="00C93677" w:rsidP="00122BDF">
      <w:r w:rsidRPr="00C93677">
        <w:lastRenderedPageBreak/>
        <w:drawing>
          <wp:inline distT="0" distB="0" distL="0" distR="0" wp14:anchorId="02C6A456" wp14:editId="199B2C4B">
            <wp:extent cx="2495898" cy="52680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AD1" w14:textId="29CB19B3" w:rsidR="00B27B23" w:rsidRDefault="00B27B23" w:rsidP="00B27B23">
      <w:pPr>
        <w:pStyle w:val="1"/>
      </w:pPr>
      <w:r>
        <w:rPr>
          <w:rFonts w:hint="eastAsia"/>
        </w:rPr>
        <w:t>使用方法</w:t>
      </w:r>
    </w:p>
    <w:p w14:paraId="6FA5A564" w14:textId="3B51CAF8" w:rsidR="00FD1429" w:rsidRDefault="00FD1429" w:rsidP="00FD1429">
      <w:pPr>
        <w:pStyle w:val="2"/>
      </w:pPr>
      <w:r>
        <w:rPr>
          <w:rFonts w:hint="eastAsia"/>
        </w:rPr>
        <w:t>手动输入</w:t>
      </w:r>
    </w:p>
    <w:p w14:paraId="4BE46DA6" w14:textId="006AD64D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双击启动</w:t>
      </w:r>
      <w:r w:rsidRPr="00FD1429">
        <w:t>softHeap_LC_</w:t>
      </w:r>
      <w:r w:rsidR="00F132D7">
        <w:rPr>
          <w:rFonts w:hint="eastAsia"/>
        </w:rPr>
        <w:t>fix</w:t>
      </w:r>
      <w:r w:rsidRPr="00FD1429">
        <w:t>.exe</w:t>
      </w:r>
    </w:p>
    <w:p w14:paraId="1DABE738" w14:textId="7200A248" w:rsidR="00F75A57" w:rsidRDefault="00F75A57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选择模式0</w:t>
      </w:r>
    </w:p>
    <w:p w14:paraId="5BEA5DCE" w14:textId="52A054E2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输入参数r的值（整数）</w:t>
      </w:r>
    </w:p>
    <w:p w14:paraId="6BE53F03" w14:textId="1491BB69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如果想要向优先队列中插入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个数：输入：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+空格+想要插入的数</w:t>
      </w:r>
    </w:p>
    <w:p w14:paraId="54ADB195" w14:textId="52FB55C1" w:rsid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如果想要从优先队列中弹出最小的数：输入：d</w:t>
      </w:r>
    </w:p>
    <w:p w14:paraId="4CA17117" w14:textId="77777777" w:rsidR="00FD1429" w:rsidRPr="00FD1429" w:rsidRDefault="00FD1429" w:rsidP="00FD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看到结果</w:t>
      </w:r>
    </w:p>
    <w:p w14:paraId="29377BE1" w14:textId="52229D74" w:rsidR="00FD1429" w:rsidRDefault="00FD1429" w:rsidP="00FD1429">
      <w:pPr>
        <w:pStyle w:val="2"/>
      </w:pPr>
      <w:r>
        <w:rPr>
          <w:rFonts w:hint="eastAsia"/>
        </w:rPr>
        <w:lastRenderedPageBreak/>
        <w:t>自动生成</w:t>
      </w:r>
    </w:p>
    <w:p w14:paraId="14FF5E29" w14:textId="1D5EA51C" w:rsidR="00FD1429" w:rsidRDefault="00FD1429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双击启动</w:t>
      </w:r>
      <w:r w:rsidRPr="00FD1429">
        <w:t>softHeap_LC_</w:t>
      </w:r>
      <w:r w:rsidR="00F132D7">
        <w:rPr>
          <w:rFonts w:hint="eastAsia"/>
        </w:rPr>
        <w:t>fix</w:t>
      </w:r>
      <w:r w:rsidRPr="00FD1429">
        <w:t>.exe</w:t>
      </w:r>
    </w:p>
    <w:p w14:paraId="52F0EDE0" w14:textId="4DCE3BC6" w:rsidR="00F75A57" w:rsidRDefault="00F75A57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选择模式1</w:t>
      </w:r>
    </w:p>
    <w:p w14:paraId="7BD8027A" w14:textId="424BA8CA" w:rsidR="00F75A57" w:rsidRDefault="00F75A57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输入需要插入多少个随机数</w:t>
      </w:r>
    </w:p>
    <w:p w14:paraId="633A2D23" w14:textId="75EB6482" w:rsidR="00FD1429" w:rsidRDefault="00FD1429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输入参数r的值（整数）</w:t>
      </w:r>
    </w:p>
    <w:p w14:paraId="4158F193" w14:textId="684FB429" w:rsidR="00FD1429" w:rsidRPr="00FD1429" w:rsidRDefault="00FD1429" w:rsidP="00FD1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看到结果</w:t>
      </w:r>
    </w:p>
    <w:p w14:paraId="78350A80" w14:textId="282F3509" w:rsidR="00FD1429" w:rsidRDefault="00FD1429" w:rsidP="00FD1429">
      <w:pPr>
        <w:pStyle w:val="2"/>
      </w:pPr>
      <w:r>
        <w:rPr>
          <w:rFonts w:hint="eastAsia"/>
        </w:rPr>
        <w:t>读取文件</w:t>
      </w:r>
    </w:p>
    <w:p w14:paraId="7757DFAE" w14:textId="336862B8" w:rsid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向i</w:t>
      </w:r>
      <w:r>
        <w:t>nput.txt</w:t>
      </w:r>
      <w:r>
        <w:rPr>
          <w:rFonts w:hint="eastAsia"/>
        </w:rPr>
        <w:t>中写入操作，格式同手动输入</w:t>
      </w:r>
    </w:p>
    <w:p w14:paraId="032BDB5C" w14:textId="6B97348F" w:rsid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双击启动</w:t>
      </w:r>
      <w:r w:rsidRPr="00FD1429">
        <w:t>softHeap_LC_</w:t>
      </w:r>
      <w:r w:rsidR="00F132D7">
        <w:rPr>
          <w:rFonts w:hint="eastAsia"/>
        </w:rPr>
        <w:t>fix</w:t>
      </w:r>
      <w:r w:rsidRPr="00FD1429">
        <w:t>.exe</w:t>
      </w:r>
    </w:p>
    <w:p w14:paraId="22C8305C" w14:textId="3EF90310" w:rsidR="00F75A57" w:rsidRDefault="00F75A57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选择模式2</w:t>
      </w:r>
      <w:bookmarkStart w:id="2" w:name="_GoBack"/>
      <w:bookmarkEnd w:id="2"/>
    </w:p>
    <w:p w14:paraId="41D1AA51" w14:textId="160E966D" w:rsid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输入参数r的值（整数）</w:t>
      </w:r>
    </w:p>
    <w:p w14:paraId="48ADA14C" w14:textId="7B4F8231" w:rsidR="00FD1429" w:rsidRPr="00FD1429" w:rsidRDefault="00FD1429" w:rsidP="00FD14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中和out</w:t>
      </w:r>
      <w:r>
        <w:t>put.txt</w:t>
      </w:r>
      <w:r>
        <w:rPr>
          <w:rFonts w:hint="eastAsia"/>
        </w:rPr>
        <w:t>中看到结果</w:t>
      </w:r>
    </w:p>
    <w:sectPr w:rsidR="00FD1429" w:rsidRPr="00FD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6B42"/>
    <w:multiLevelType w:val="hybridMultilevel"/>
    <w:tmpl w:val="C3041702"/>
    <w:lvl w:ilvl="0" w:tplc="4C7A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220921"/>
    <w:multiLevelType w:val="hybridMultilevel"/>
    <w:tmpl w:val="81CE5D46"/>
    <w:lvl w:ilvl="0" w:tplc="8D6CE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8066F"/>
    <w:multiLevelType w:val="hybridMultilevel"/>
    <w:tmpl w:val="C3041702"/>
    <w:lvl w:ilvl="0" w:tplc="4C7A3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21DBB"/>
    <w:multiLevelType w:val="hybridMultilevel"/>
    <w:tmpl w:val="F7923E04"/>
    <w:lvl w:ilvl="0" w:tplc="D4D46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9588B"/>
    <w:multiLevelType w:val="hybridMultilevel"/>
    <w:tmpl w:val="132CCF44"/>
    <w:lvl w:ilvl="0" w:tplc="EE061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畅">
    <w15:presenceInfo w15:providerId="Windows Live" w15:userId="0636701b99648a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bUwMrYwMDM3NjRW0lEKTi0uzszPAykwqgUA+0sbzywAAAA="/>
  </w:docVars>
  <w:rsids>
    <w:rsidRoot w:val="00180D44"/>
    <w:rsid w:val="00011E42"/>
    <w:rsid w:val="000D423A"/>
    <w:rsid w:val="00122BDF"/>
    <w:rsid w:val="00135BC9"/>
    <w:rsid w:val="00180D44"/>
    <w:rsid w:val="001F2A01"/>
    <w:rsid w:val="00864A6F"/>
    <w:rsid w:val="00A50FC4"/>
    <w:rsid w:val="00B21D8B"/>
    <w:rsid w:val="00B27B23"/>
    <w:rsid w:val="00C67AD5"/>
    <w:rsid w:val="00C93677"/>
    <w:rsid w:val="00DA6021"/>
    <w:rsid w:val="00E84444"/>
    <w:rsid w:val="00F132D7"/>
    <w:rsid w:val="00F746E0"/>
    <w:rsid w:val="00F75A57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BC2"/>
  <w15:chartTrackingRefBased/>
  <w15:docId w15:val="{FEAB809E-084C-49C3-B474-663ADF82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A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B23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B27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2A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4A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84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12</cp:revision>
  <dcterms:created xsi:type="dcterms:W3CDTF">2021-12-21T09:36:00Z</dcterms:created>
  <dcterms:modified xsi:type="dcterms:W3CDTF">2021-12-22T07:20:00Z</dcterms:modified>
</cp:coreProperties>
</file>